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0535" w14:textId="77777777" w:rsidR="00411D48" w:rsidRDefault="00930FD0">
      <w:pPr>
        <w:spacing w:before="240" w:after="240" w:line="331" w:lineRule="auto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Tema</w:t>
      </w:r>
      <w:proofErr w:type="spellEnd"/>
      <w:r>
        <w:rPr>
          <w:sz w:val="48"/>
          <w:szCs w:val="48"/>
        </w:rPr>
        <w:t xml:space="preserve"> Curs 8 - </w:t>
      </w:r>
      <w:proofErr w:type="spellStart"/>
      <w:r>
        <w:rPr>
          <w:sz w:val="48"/>
          <w:szCs w:val="48"/>
        </w:rPr>
        <w:t>Clase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Virtuale</w:t>
      </w:r>
      <w:proofErr w:type="spellEnd"/>
    </w:p>
    <w:p w14:paraId="30A78BC3" w14:textId="77777777" w:rsidR="00411D48" w:rsidRDefault="00930FD0">
      <w:pPr>
        <w:spacing w:before="240" w:after="240" w:line="331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Disciplina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Programare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Orientată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</w:t>
      </w:r>
      <w:proofErr w:type="spellEnd"/>
    </w:p>
    <w:p w14:paraId="26A97296" w14:textId="77777777" w:rsidR="00411D48" w:rsidRDefault="00930FD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Nume</w:t>
      </w:r>
      <w:proofErr w:type="spellEnd"/>
      <w:r>
        <w:rPr>
          <w:b/>
          <w:sz w:val="28"/>
          <w:szCs w:val="28"/>
        </w:rPr>
        <w:t xml:space="preserve"> Student: </w:t>
      </w:r>
      <w:r>
        <w:rPr>
          <w:sz w:val="28"/>
          <w:szCs w:val="28"/>
        </w:rPr>
        <w:t xml:space="preserve">Geica </w:t>
      </w:r>
      <w:proofErr w:type="spellStart"/>
      <w:r>
        <w:rPr>
          <w:sz w:val="28"/>
          <w:szCs w:val="28"/>
        </w:rPr>
        <w:t>Grigore</w:t>
      </w:r>
      <w:proofErr w:type="spellEnd"/>
      <w:r>
        <w:rPr>
          <w:sz w:val="28"/>
          <w:szCs w:val="28"/>
        </w:rPr>
        <w:t xml:space="preserve"> Robert</w:t>
      </w:r>
    </w:p>
    <w:p w14:paraId="4D9DA78D" w14:textId="77777777" w:rsidR="00411D48" w:rsidRDefault="00930FD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Grupa</w:t>
      </w:r>
      <w:proofErr w:type="spellEnd"/>
      <w:r>
        <w:rPr>
          <w:b/>
          <w:sz w:val="28"/>
          <w:szCs w:val="28"/>
        </w:rPr>
        <w:t>: 214</w:t>
      </w:r>
    </w:p>
    <w:p w14:paraId="3431BBDE" w14:textId="77777777" w:rsidR="00411D48" w:rsidRDefault="00930FD0">
      <w:pPr>
        <w:pStyle w:val="Heading1"/>
        <w:keepNext w:val="0"/>
        <w:keepLines w:val="0"/>
        <w:spacing w:before="240" w:after="240" w:line="331" w:lineRule="auto"/>
      </w:pPr>
      <w:bookmarkStart w:id="0" w:name="_5go9hlme8tzh" w:colFirst="0" w:colLast="0"/>
      <w:bookmarkEnd w:id="0"/>
      <w:proofErr w:type="spellStart"/>
      <w:r>
        <w:t>Problema</w:t>
      </w:r>
      <w:proofErr w:type="spellEnd"/>
      <w:r>
        <w:t xml:space="preserve"> 1</w:t>
      </w:r>
    </w:p>
    <w:p w14:paraId="7300FFD9" w14:textId="77777777" w:rsidR="00411D48" w:rsidRDefault="00930FD0">
      <w:pPr>
        <w:spacing w:before="240" w:after="240" w:line="331" w:lineRule="auto"/>
      </w:pPr>
      <w:r>
        <w:t xml:space="preserve">Sa se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ierahie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: </w:t>
      </w:r>
      <w:r>
        <w:rPr>
          <w:rFonts w:ascii="Courier New" w:eastAsia="Courier New" w:hAnsi="Courier New" w:cs="Courier New"/>
        </w:rPr>
        <w:t>Animal(</w:t>
      </w:r>
      <w:proofErr w:type="spellStart"/>
      <w:r>
        <w:rPr>
          <w:rFonts w:ascii="Courier New" w:eastAsia="Courier New" w:hAnsi="Courier New" w:cs="Courier New"/>
        </w:rPr>
        <w:t>nume</w:t>
      </w:r>
      <w:proofErr w:type="spellEnd"/>
      <w:r>
        <w:rPr>
          <w:rFonts w:ascii="Courier New" w:eastAsia="Courier New" w:hAnsi="Courier New" w:cs="Courier New"/>
        </w:rPr>
        <w:t xml:space="preserve">), </w:t>
      </w:r>
      <w:proofErr w:type="spellStart"/>
      <w:r>
        <w:rPr>
          <w:rFonts w:ascii="Courier New" w:eastAsia="Courier New" w:hAnsi="Courier New" w:cs="Courier New"/>
        </w:rPr>
        <w:t>Mamifer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perioadaGestatie</w:t>
      </w:r>
      <w:proofErr w:type="spellEnd"/>
      <w:r>
        <w:rPr>
          <w:rFonts w:ascii="Courier New" w:eastAsia="Courier New" w:hAnsi="Courier New" w:cs="Courier New"/>
        </w:rPr>
        <w:t xml:space="preserve">), </w:t>
      </w:r>
      <w:proofErr w:type="spellStart"/>
      <w:r>
        <w:rPr>
          <w:rFonts w:ascii="Courier New" w:eastAsia="Courier New" w:hAnsi="Courier New" w:cs="Courier New"/>
        </w:rPr>
        <w:t>AnimalZburator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altitudineZbor</w:t>
      </w:r>
      <w:proofErr w:type="spellEnd"/>
      <w:r>
        <w:rPr>
          <w:rFonts w:ascii="Courier New" w:eastAsia="Courier New" w:hAnsi="Courier New" w:cs="Courier New"/>
        </w:rPr>
        <w:t xml:space="preserve">), </w:t>
      </w:r>
      <w:proofErr w:type="spellStart"/>
      <w:r>
        <w:rPr>
          <w:rFonts w:ascii="Courier New" w:eastAsia="Courier New" w:hAnsi="Courier New" w:cs="Courier New"/>
        </w:rPr>
        <w:t>Liliac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periodaGestatie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altitudineZbor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. </w:t>
      </w:r>
      <w:proofErr w:type="spellStart"/>
      <w:r>
        <w:t>Numele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reține</w:t>
      </w:r>
      <w:proofErr w:type="spellEnd"/>
      <w:r>
        <w:t xml:space="preserve"> ca un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(</w:t>
      </w:r>
      <w:r>
        <w:rPr>
          <w:rFonts w:ascii="Courier New" w:eastAsia="Courier New" w:hAnsi="Courier New" w:cs="Courier New"/>
        </w:rPr>
        <w:t>char *</w:t>
      </w:r>
      <w:r>
        <w:t xml:space="preserve">). Sa se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constructorii</w:t>
      </w:r>
      <w:proofErr w:type="spellEnd"/>
      <w:r>
        <w:t xml:space="preserve"> de </w:t>
      </w:r>
      <w:proofErr w:type="spellStart"/>
      <w:r>
        <w:t>copiere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sup</w:t>
      </w:r>
      <w:r>
        <w:t>aincarce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 de </w:t>
      </w:r>
      <w:proofErr w:type="spellStart"/>
      <w:r>
        <w:t>atribuire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14:paraId="08641D9F" w14:textId="77777777" w:rsidR="00411D48" w:rsidRDefault="00411D48">
      <w:pPr>
        <w:spacing w:before="240" w:after="240" w:line="331" w:lineRule="auto"/>
      </w:pPr>
    </w:p>
    <w:tbl>
      <w:tblPr>
        <w:tblStyle w:val="a"/>
        <w:tblW w:w="10815" w:type="dxa"/>
        <w:tblLayout w:type="fixed"/>
        <w:tblLook w:val="0600" w:firstRow="0" w:lastRow="0" w:firstColumn="0" w:lastColumn="0" w:noHBand="1" w:noVBand="1"/>
      </w:tblPr>
      <w:tblGrid>
        <w:gridCol w:w="10815"/>
      </w:tblGrid>
      <w:tr w:rsidR="00411D48" w14:paraId="3027EF07" w14:textId="77777777">
        <w:trPr>
          <w:trHeight w:val="2010"/>
        </w:trPr>
        <w:tc>
          <w:tcPr>
            <w:tcW w:w="10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24EC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C586C0"/>
                <w:sz w:val="21"/>
                <w:szCs w:val="21"/>
              </w:rPr>
              <w:t>#include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&lt;iostream&gt;</w:t>
            </w:r>
          </w:p>
          <w:p w14:paraId="09822224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C586C0"/>
                <w:sz w:val="21"/>
                <w:szCs w:val="21"/>
              </w:rPr>
              <w:t>using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namespace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4EC9B0"/>
                <w:sz w:val="21"/>
                <w:szCs w:val="21"/>
              </w:rPr>
              <w:t>std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60647F97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0A7FACC2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// Animal(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nume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)</w:t>
            </w:r>
          </w:p>
          <w:p w14:paraId="5F134D57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Mamifer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nume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perioadaGestatie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)</w:t>
            </w:r>
          </w:p>
          <w:p w14:paraId="028AEBA9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AnimalZburator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nume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altitudineZbor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)</w:t>
            </w:r>
          </w:p>
          <w:p w14:paraId="267F58D6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 xml:space="preserve">//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Liliac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nume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periodaGestatie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altitudineZbor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A9955"/>
                <w:sz w:val="21"/>
                <w:szCs w:val="21"/>
              </w:rPr>
              <w:t>).</w:t>
            </w:r>
          </w:p>
          <w:p w14:paraId="7E7FC42F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069649FF" w14:textId="77777777" w:rsidR="00411D48" w:rsidRDefault="00930FD0">
            <w:pPr>
              <w:shd w:val="clear" w:color="auto" w:fill="1E1E1E"/>
              <w:spacing w:line="325" w:lineRule="auto"/>
              <w:rPr>
                <w:ins w:id="1" w:author="Mihai Gabroveanu" w:date="2020-05-09T13:40:00Z"/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4EC9B0"/>
                <w:sz w:val="21"/>
                <w:szCs w:val="21"/>
              </w:rPr>
              <w:t>Animal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{</w:t>
            </w:r>
          </w:p>
          <w:p w14:paraId="4EA1661F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ins w:id="2" w:author="Mihai Gabroveanu" w:date="2020-05-09T13:40:00Z"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t xml:space="preserve">  char *</w:t>
              </w:r>
              <w:proofErr w:type="spellStart"/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t>nume</w:t>
              </w:r>
              <w:proofErr w:type="spellEnd"/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t>;</w:t>
              </w:r>
            </w:ins>
          </w:p>
          <w:p w14:paraId="20D78CBA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public:</w:t>
            </w:r>
          </w:p>
          <w:p w14:paraId="083E90C4" w14:textId="77777777" w:rsidR="00411D48" w:rsidRDefault="00930FD0">
            <w:pPr>
              <w:shd w:val="clear" w:color="auto" w:fill="1E1E1E"/>
              <w:spacing w:line="325" w:lineRule="auto"/>
              <w:rPr>
                <w:ins w:id="3" w:author="Mihai Gabroveanu" w:date="2020-05-09T13:41:00Z"/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getNumeAnimal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CDCFE"/>
                <w:sz w:val="21"/>
                <w:szCs w:val="21"/>
              </w:rPr>
              <w:t>nume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) {</w:t>
            </w:r>
          </w:p>
          <w:p w14:paraId="634476D5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proofErr w:type="spellStart"/>
            <w:ins w:id="4" w:author="Mihai Gabroveanu" w:date="2020-05-09T13:41:00Z"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t>nume</w:t>
              </w:r>
              <w:proofErr w:type="spellEnd"/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t xml:space="preserve"> = new char [.....]</w:t>
              </w:r>
            </w:ins>
          </w:p>
          <w:p w14:paraId="548FBC18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        </w:t>
            </w:r>
            <w:proofErr w:type="spellStart"/>
            <w:ins w:id="5" w:author="Mihai Gabroveanu" w:date="2020-05-09T13:40:00Z"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t>strcpy</w:t>
              </w:r>
              <w:proofErr w:type="spellEnd"/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t>(this-&gt;</w:t>
              </w:r>
              <w:proofErr w:type="spellStart"/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t>nume</w:t>
              </w:r>
              <w:proofErr w:type="spellEnd"/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t xml:space="preserve">, </w:t>
              </w:r>
              <w:proofErr w:type="spellStart"/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t>nume</w:t>
              </w:r>
              <w:proofErr w:type="spellEnd"/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t>);</w:t>
              </w:r>
            </w:ins>
            <w:del w:id="6" w:author="Mihai Gabroveanu" w:date="2020-05-09T13:40:00Z">
              <w:r>
                <w:rPr>
                  <w:rFonts w:ascii="Courier New" w:eastAsia="Courier New" w:hAnsi="Courier New" w:cs="Courier New"/>
                  <w:i/>
                  <w:color w:val="D4D4D4"/>
                  <w:sz w:val="21"/>
                  <w:szCs w:val="21"/>
                </w:rPr>
                <w:delText>nume = nume;</w:delText>
              </w:r>
            </w:del>
          </w:p>
          <w:p w14:paraId="292FC215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    }</w:t>
            </w:r>
          </w:p>
          <w:p w14:paraId="28355F8B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229F2F04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};</w:t>
            </w:r>
          </w:p>
          <w:p w14:paraId="4FDB65EC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2EE1F4CA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EC9B0"/>
                <w:sz w:val="21"/>
                <w:szCs w:val="21"/>
              </w:rPr>
              <w:t>Mamifer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public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4EC9B0"/>
                <w:sz w:val="21"/>
                <w:szCs w:val="21"/>
              </w:rPr>
              <w:t>Animal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{</w:t>
            </w:r>
          </w:p>
          <w:p w14:paraId="2D78ABFF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public:</w:t>
            </w:r>
          </w:p>
          <w:p w14:paraId="096B1B79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getPerioadaGestatie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CDCFE"/>
                <w:sz w:val="21"/>
                <w:szCs w:val="21"/>
              </w:rPr>
              <w:t>perioadaGestatie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) {</w:t>
            </w:r>
          </w:p>
          <w:p w14:paraId="6D09AF85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perioadaGestatie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279F74DC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    }</w:t>
            </w:r>
          </w:p>
          <w:p w14:paraId="2B52D2FF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};</w:t>
            </w:r>
          </w:p>
          <w:p w14:paraId="23754785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65458CB6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EC9B0"/>
                <w:sz w:val="21"/>
                <w:szCs w:val="21"/>
              </w:rPr>
              <w:t>AnimalZburator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public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EC9B0"/>
                <w:sz w:val="21"/>
                <w:szCs w:val="21"/>
              </w:rPr>
              <w:t>Mamifer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{</w:t>
            </w:r>
          </w:p>
          <w:p w14:paraId="38340253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public:</w:t>
            </w:r>
          </w:p>
          <w:p w14:paraId="3E4A0CAF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getAltitudineZbor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CDCFE"/>
                <w:sz w:val="21"/>
                <w:szCs w:val="21"/>
              </w:rPr>
              <w:t>altitudineZbor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) {</w:t>
            </w:r>
          </w:p>
          <w:p w14:paraId="39D569F2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lastRenderedPageBreak/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altitudineZbor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4B4E309F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    }</w:t>
            </w:r>
          </w:p>
          <w:p w14:paraId="11AC1716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};</w:t>
            </w:r>
          </w:p>
          <w:p w14:paraId="11FE59DF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65CA804C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EC9B0"/>
                <w:sz w:val="21"/>
                <w:szCs w:val="21"/>
              </w:rPr>
              <w:t>Liliac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public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EC9B0"/>
                <w:sz w:val="21"/>
                <w:szCs w:val="21"/>
              </w:rPr>
              <w:t>AnimalZburator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{</w:t>
            </w:r>
          </w:p>
          <w:p w14:paraId="24A8DDF8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7D583E51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};</w:t>
            </w:r>
          </w:p>
          <w:p w14:paraId="3D5BB7B7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02A3BEED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5EE03C99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5B81A3C2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569CD6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main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() {</w:t>
            </w:r>
          </w:p>
          <w:p w14:paraId="177422B8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Animal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5D64AD21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CDCFE"/>
                <w:sz w:val="21"/>
                <w:szCs w:val="21"/>
              </w:rPr>
              <w:t>animal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getNumeAnimal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numeAnimal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)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7A52C558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5469B28F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Mamifer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numeMamifer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75F3FFDF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CDCFE"/>
                <w:sz w:val="21"/>
                <w:szCs w:val="21"/>
              </w:rPr>
              <w:t>numeMamifer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getNumeAnimal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numeMamifer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, "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);</w:t>
            </w:r>
          </w:p>
          <w:p w14:paraId="2CAC0BBE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CDCFE"/>
                <w:sz w:val="21"/>
                <w:szCs w:val="21"/>
              </w:rPr>
              <w:t>numeMamifer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getPerioadaGestatie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perioadaGestatie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Mamifer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)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5F4B4A11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66656A68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AnimalZburator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animalZburator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5BAFF7C3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CDCFE"/>
                <w:sz w:val="21"/>
                <w:szCs w:val="21"/>
              </w:rPr>
              <w:t>animalZburator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getNumeAnimal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nume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AnimalZburator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, "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);</w:t>
            </w:r>
          </w:p>
          <w:p w14:paraId="08C0E7D5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CDCFE"/>
                <w:sz w:val="21"/>
                <w:szCs w:val="21"/>
              </w:rPr>
              <w:t>animalZburator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getAltitudineZbor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altitudineZbor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AnimalZburator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)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6B8A90BF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</w:t>
            </w:r>
          </w:p>
          <w:p w14:paraId="3DDFDC55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Liliac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liliac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501486EA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CDCFE"/>
                <w:sz w:val="21"/>
                <w:szCs w:val="21"/>
              </w:rPr>
              <w:t>liliac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getNumeAnimal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numeLiliac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, "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);</w:t>
            </w:r>
          </w:p>
          <w:p w14:paraId="3E889746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CDCFE"/>
                <w:sz w:val="21"/>
                <w:szCs w:val="21"/>
              </w:rPr>
              <w:t>liliac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getPerioadaGestatie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perioadaGestatie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Liliac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, "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);</w:t>
            </w:r>
          </w:p>
          <w:p w14:paraId="19203139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9CDCFE"/>
                <w:sz w:val="21"/>
                <w:szCs w:val="21"/>
              </w:rPr>
              <w:t>liliac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DCDCAA"/>
                <w:sz w:val="21"/>
                <w:szCs w:val="21"/>
              </w:rPr>
              <w:t>getAltitudineZbor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altitudineZbor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Liliac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) &lt;&lt;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030D148E" w14:textId="77777777" w:rsidR="00411D48" w:rsidRDefault="00411D48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</w:p>
          <w:p w14:paraId="27DA2B95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;</w:t>
            </w:r>
          </w:p>
          <w:p w14:paraId="77C6BC1C" w14:textId="77777777" w:rsidR="00411D48" w:rsidRDefault="00930FD0">
            <w:pPr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i/>
                <w:color w:val="D4D4D4"/>
                <w:sz w:val="21"/>
                <w:szCs w:val="21"/>
              </w:rPr>
              <w:t>}</w:t>
            </w:r>
          </w:p>
          <w:p w14:paraId="1E2B6BDF" w14:textId="77777777" w:rsidR="00411D48" w:rsidRDefault="00411D48">
            <w:pPr>
              <w:spacing w:line="240" w:lineRule="auto"/>
              <w:rPr>
                <w:rFonts w:ascii="Courier New" w:eastAsia="Courier New" w:hAnsi="Courier New" w:cs="Courier New"/>
                <w:i/>
              </w:rPr>
            </w:pPr>
          </w:p>
          <w:p w14:paraId="02D5FA7F" w14:textId="77777777" w:rsidR="00411D48" w:rsidRDefault="00411D48">
            <w:pPr>
              <w:spacing w:line="240" w:lineRule="auto"/>
              <w:rPr>
                <w:rFonts w:ascii="Courier New" w:eastAsia="Courier New" w:hAnsi="Courier New" w:cs="Courier New"/>
                <w:i/>
              </w:rPr>
            </w:pPr>
          </w:p>
          <w:p w14:paraId="65F77B41" w14:textId="77777777" w:rsidR="00411D48" w:rsidRDefault="00930FD0">
            <w:pPr>
              <w:spacing w:line="240" w:lineRule="auto"/>
              <w:rPr>
                <w:rFonts w:ascii="Courier New" w:eastAsia="Courier New" w:hAnsi="Courier New" w:cs="Courier New"/>
                <w:i/>
              </w:rPr>
            </w:pPr>
            <w:r>
              <w:rPr>
                <w:rFonts w:ascii="Courier New" w:eastAsia="Courier New" w:hAnsi="Courier New" w:cs="Courier New"/>
                <w:i/>
              </w:rPr>
              <w:t>Output:</w:t>
            </w:r>
          </w:p>
          <w:p w14:paraId="62405164" w14:textId="77777777" w:rsidR="00411D48" w:rsidRDefault="00930FD0">
            <w:pPr>
              <w:spacing w:line="240" w:lineRule="auto"/>
              <w:rPr>
                <w:rFonts w:ascii="Courier New" w:eastAsia="Courier New" w:hAnsi="Courier New" w:cs="Courier New"/>
                <w:i/>
              </w:rPr>
            </w:pPr>
            <w:proofErr w:type="spellStart"/>
            <w:r>
              <w:rPr>
                <w:rFonts w:ascii="Courier New" w:eastAsia="Courier New" w:hAnsi="Courier New" w:cs="Courier New"/>
                <w:i/>
              </w:rPr>
              <w:t>numeAnimal</w:t>
            </w:r>
            <w:proofErr w:type="spellEnd"/>
          </w:p>
          <w:p w14:paraId="587F65EF" w14:textId="77777777" w:rsidR="00411D48" w:rsidRDefault="00930FD0">
            <w:pPr>
              <w:spacing w:line="240" w:lineRule="auto"/>
              <w:rPr>
                <w:rFonts w:ascii="Courier New" w:eastAsia="Courier New" w:hAnsi="Courier New" w:cs="Courier New"/>
                <w:i/>
              </w:rPr>
            </w:pPr>
            <w:proofErr w:type="spellStart"/>
            <w:r>
              <w:rPr>
                <w:rFonts w:ascii="Courier New" w:eastAsia="Courier New" w:hAnsi="Courier New" w:cs="Courier New"/>
                <w:i/>
              </w:rPr>
              <w:t>numeMamifer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perioadaGestatie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Mamifer</w:t>
            </w:r>
            <w:proofErr w:type="spellEnd"/>
          </w:p>
          <w:p w14:paraId="2A765E4A" w14:textId="77777777" w:rsidR="00411D48" w:rsidRDefault="00930FD0">
            <w:pPr>
              <w:spacing w:line="240" w:lineRule="auto"/>
              <w:rPr>
                <w:rFonts w:ascii="Courier New" w:eastAsia="Courier New" w:hAnsi="Courier New" w:cs="Courier New"/>
                <w:i/>
              </w:rPr>
            </w:pPr>
            <w:proofErr w:type="spellStart"/>
            <w:r>
              <w:rPr>
                <w:rFonts w:ascii="Courier New" w:eastAsia="Courier New" w:hAnsi="Courier New" w:cs="Courier New"/>
                <w:i/>
              </w:rPr>
              <w:t>nume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AnimalZburator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altitudineZbor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AnimalZburator</w:t>
            </w:r>
            <w:proofErr w:type="spellEnd"/>
          </w:p>
          <w:p w14:paraId="1A0BF5E8" w14:textId="77777777" w:rsidR="00411D48" w:rsidRDefault="00930FD0">
            <w:pPr>
              <w:spacing w:line="240" w:lineRule="auto"/>
              <w:rPr>
                <w:rFonts w:ascii="Courier New" w:eastAsia="Courier New" w:hAnsi="Courier New" w:cs="Courier New"/>
                <w:i/>
              </w:rPr>
            </w:pPr>
            <w:proofErr w:type="spellStart"/>
            <w:r>
              <w:rPr>
                <w:rFonts w:ascii="Courier New" w:eastAsia="Courier New" w:hAnsi="Courier New" w:cs="Courier New"/>
                <w:i/>
              </w:rPr>
              <w:t>numeLiliac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perioadaGestatie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Liliac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altitudineZbor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Liliac</w:t>
            </w:r>
            <w:proofErr w:type="spellEnd"/>
          </w:p>
          <w:p w14:paraId="57E58186" w14:textId="77777777" w:rsidR="00411D48" w:rsidRDefault="00411D48">
            <w:pPr>
              <w:spacing w:line="240" w:lineRule="auto"/>
              <w:rPr>
                <w:rFonts w:ascii="Courier New" w:eastAsia="Courier New" w:hAnsi="Courier New" w:cs="Courier New"/>
                <w:i/>
              </w:rPr>
            </w:pPr>
          </w:p>
          <w:p w14:paraId="6F266CC7" w14:textId="5E4C081E" w:rsidR="00411D48" w:rsidRDefault="00411D48">
            <w:pPr>
              <w:spacing w:line="240" w:lineRule="auto"/>
              <w:rPr>
                <w:rFonts w:ascii="Courier New" w:eastAsia="Courier New" w:hAnsi="Courier New" w:cs="Courier New"/>
                <w:i/>
              </w:rPr>
            </w:pPr>
          </w:p>
        </w:tc>
      </w:tr>
    </w:tbl>
    <w:p w14:paraId="0709A634" w14:textId="77777777" w:rsidR="00411D48" w:rsidRDefault="00411D48"/>
    <w:p w14:paraId="1839D762" w14:textId="77777777" w:rsidR="00411D48" w:rsidRDefault="00411D48"/>
    <w:p w14:paraId="7E0890CE" w14:textId="77777777" w:rsidR="00411D48" w:rsidRDefault="00411D48"/>
    <w:sectPr w:rsidR="00411D4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48"/>
    <w:rsid w:val="00411D48"/>
    <w:rsid w:val="0093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B73E"/>
  <w15:docId w15:val="{C658B928-10BE-455E-947B-E1EDDBB7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Geica</cp:lastModifiedBy>
  <cp:revision>2</cp:revision>
  <dcterms:created xsi:type="dcterms:W3CDTF">2022-01-13T08:54:00Z</dcterms:created>
  <dcterms:modified xsi:type="dcterms:W3CDTF">2022-01-13T08:54:00Z</dcterms:modified>
</cp:coreProperties>
</file>